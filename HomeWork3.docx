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07" w:rsidRDefault="001C41D0">
      <w:pPr>
        <w:pStyle w:val="1"/>
      </w:pPr>
      <w:bookmarkStart w:id="0" w:name="_q7s9tf64yr2r" w:colFirst="0" w:colLast="0"/>
      <w:bookmarkStart w:id="1" w:name="_GoBack"/>
      <w:bookmarkEnd w:id="0"/>
      <w:bookmarkEnd w:id="1"/>
      <w:r>
        <w:t>Домашнее задание</w:t>
      </w:r>
    </w:p>
    <w:p w:rsidR="00047807" w:rsidRDefault="001C41D0">
      <w:r>
        <w:t xml:space="preserve">1. Открыть макет сайта </w:t>
      </w:r>
      <w:hyperlink r:id="rId5">
        <w:r>
          <w:rPr>
            <w:color w:val="1155CC"/>
            <w:u w:val="single"/>
          </w:rPr>
          <w:t>https://www.figma.com/file/mnLY69cYE5cqWM5w6n5hXx/Seo-%26-Digital</w:t>
        </w:r>
        <w:r>
          <w:rPr>
            <w:color w:val="1155CC"/>
            <w:u w:val="single"/>
          </w:rPr>
          <w:t>-Marketing-Landing-Page?node-id=23%3A2</w:t>
        </w:r>
      </w:hyperlink>
      <w:r>
        <w:t xml:space="preserve"> </w:t>
      </w:r>
    </w:p>
    <w:p w:rsidR="00047807" w:rsidRDefault="001C41D0">
      <w:r>
        <w:t xml:space="preserve">2. необходимо представить разбиение часть на блоки (Для </w:t>
      </w:r>
      <w:proofErr w:type="gramStart"/>
      <w:r>
        <w:t>тех учеников</w:t>
      </w:r>
      <w:proofErr w:type="gramEnd"/>
      <w:r>
        <w:t xml:space="preserve"> которые умеют работать с </w:t>
      </w:r>
      <w:proofErr w:type="spellStart"/>
      <w:r>
        <w:t>фигма</w:t>
      </w:r>
      <w:proofErr w:type="spellEnd"/>
      <w:r>
        <w:t xml:space="preserve"> разбить представленную на скриншоте часть на блоки, как в семинаре)</w:t>
      </w:r>
    </w:p>
    <w:p w:rsidR="00047807" w:rsidRDefault="001C41D0">
      <w:r>
        <w:t>3. Создать новую папку</w:t>
      </w:r>
    </w:p>
    <w:p w:rsidR="00047807" w:rsidRDefault="001C41D0">
      <w:r>
        <w:t>4. Создать файл index.htm</w:t>
      </w:r>
      <w:r>
        <w:t>l</w:t>
      </w:r>
    </w:p>
    <w:p w:rsidR="00047807" w:rsidRDefault="001C41D0">
      <w:r>
        <w:t xml:space="preserve">5. В соответствии с макетом необходимо: </w:t>
      </w:r>
    </w:p>
    <w:p w:rsidR="00047807" w:rsidRDefault="001C41D0">
      <w:r>
        <w:t>6. Добавить все блоки по сайту</w:t>
      </w:r>
    </w:p>
    <w:p w:rsidR="00047807" w:rsidRDefault="001C41D0">
      <w:r>
        <w:t xml:space="preserve">7. Добавить все наполнение </w:t>
      </w:r>
      <w:proofErr w:type="gramStart"/>
      <w:r>
        <w:t>блоков  (</w:t>
      </w:r>
      <w:proofErr w:type="spellStart"/>
      <w:proofErr w:type="gramEnd"/>
      <w:r>
        <w:t>html</w:t>
      </w:r>
      <w:proofErr w:type="spellEnd"/>
      <w:r>
        <w:t xml:space="preserve"> контент)</w:t>
      </w:r>
    </w:p>
    <w:p w:rsidR="00047807" w:rsidRDefault="001C41D0">
      <w:r>
        <w:t>8. Все заголовки, параграфы кнопки и изображения</w:t>
      </w:r>
    </w:p>
    <w:p w:rsidR="00047807" w:rsidRDefault="00047807"/>
    <w:p w:rsidR="00047807" w:rsidRDefault="001C41D0">
      <w:pPr>
        <w:ind w:firstLine="720"/>
        <w:rPr>
          <w:b/>
        </w:rPr>
      </w:pPr>
      <w:r>
        <w:rPr>
          <w:b/>
        </w:rPr>
        <w:t>Позиционирование задавать не нужно</w:t>
      </w:r>
    </w:p>
    <w:p w:rsidR="00047807" w:rsidRDefault="00047807">
      <w:pPr>
        <w:ind w:firstLine="720"/>
        <w:rPr>
          <w:b/>
        </w:rPr>
      </w:pPr>
    </w:p>
    <w:p w:rsidR="00047807" w:rsidRDefault="001C41D0">
      <w:r>
        <w:t>10. С</w:t>
      </w:r>
      <w:ins w:id="2" w:author="Иван Горячков" w:date="2022-09-15T08:15:00Z">
        <w:r>
          <w:t>о</w:t>
        </w:r>
      </w:ins>
      <w:del w:id="3" w:author="Иван Горячков" w:date="2022-09-15T08:15:00Z">
        <w:r>
          <w:delText>О</w:delText>
        </w:r>
      </w:del>
      <w:r>
        <w:t>здать файл стилей style.css</w:t>
      </w:r>
    </w:p>
    <w:p w:rsidR="00047807" w:rsidRDefault="001C41D0">
      <w:r>
        <w:t>1. Подключить стили к index.html</w:t>
      </w:r>
    </w:p>
    <w:p w:rsidR="00047807" w:rsidRDefault="001C41D0">
      <w:r>
        <w:t>2. Добавить обнуление стилей</w:t>
      </w:r>
    </w:p>
    <w:p w:rsidR="00047807" w:rsidRDefault="001C41D0">
      <w:r>
        <w:t xml:space="preserve">3. Добавить все необходимые отступы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</w:p>
    <w:p w:rsidR="00047807" w:rsidRDefault="00047807"/>
    <w:p w:rsidR="00047807" w:rsidRDefault="001C41D0">
      <w:r>
        <w:t xml:space="preserve">Все домашние задания являются повторением того что делается на семинаре, поэтому перед выполнением обязательно посмотрите семинар. </w:t>
      </w:r>
    </w:p>
    <w:p w:rsidR="00047807" w:rsidRDefault="00047807"/>
    <w:sectPr w:rsidR="000478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1E4B"/>
    <w:multiLevelType w:val="multilevel"/>
    <w:tmpl w:val="CE565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B368CC"/>
    <w:multiLevelType w:val="multilevel"/>
    <w:tmpl w:val="66AAE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936D8C"/>
    <w:multiLevelType w:val="multilevel"/>
    <w:tmpl w:val="A358C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116C0D"/>
    <w:multiLevelType w:val="multilevel"/>
    <w:tmpl w:val="F89AE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07"/>
    <w:rsid w:val="00047807"/>
    <w:rsid w:val="001C41D0"/>
    <w:rsid w:val="002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C2F67F-C4B6-4249-95F7-DDA9E47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23%3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2023-07-15T08:36:00Z</dcterms:created>
  <dcterms:modified xsi:type="dcterms:W3CDTF">2023-07-15T08:36:00Z</dcterms:modified>
</cp:coreProperties>
</file>